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48" w:rsidRPr="00137848" w:rsidRDefault="00137848" w:rsidP="0013784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13784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Topics: Normal distribution, Functions of Random Variables</w:t>
      </w:r>
    </w:p>
    <w:p w:rsidR="00137848" w:rsidRPr="00137848" w:rsidRDefault="00137848" w:rsidP="00137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The time required for servicing transmissions is normally distributed with 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sym w:font="Symbol" w:char="F06D"/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45 minutes and 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sym w:font="Symbol" w:char="F073"/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:rsidR="00137848" w:rsidRPr="00137848" w:rsidRDefault="00137848" w:rsidP="001378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A. 0.3875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  <w:t>B. 0.2676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  <w:t>C. 0.5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  <w:t>D. 0.6987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: ‘B’ """the serving work will begin after 10 min of drop off so 45+10 which will now take more than the usual time so new mew is 55 minutes and the probability that it will take more than 1 hour to complete"""" mew = 55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std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8 q1 = 1-stats.norm.cdf(60,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loc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mew, scale =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std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) q1 = 0.2659 The probability that the service manager cannot meet his commitment is 0.2659</w:t>
      </w:r>
    </w:p>
    <w:p w:rsidR="00137848" w:rsidRPr="00137848" w:rsidRDefault="00137848" w:rsidP="001378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sym w:font="Symbol" w:char="F06D"/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38 and Standard deviation 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sym w:font="Symbol" w:char="F073"/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=6. For each statement below, please specify True/False. If false, briefly explain why. A. More employees at the processing center are older than 44 than between 38 and 44.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: False. Because the probability for employees at the processing center are more between 38 and 44 than older than 44. mean = 38 std1 = 6 q2_lessthan_38 =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stats.norm.cdf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(38,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loc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mean, scale = std1) q2_lessthan_38 = 0.5 q2_less_than_44 =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stats.norm.cdf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(44,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loc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mean, scale = std1) q2_less_than_44 = 0.841 q2_betweeen_38_and_44 = q2_less_than_44 - q2_lessthan_38 print('The probability of employee age between 38 and 44 is',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np.round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(q2_betweeen_38_and_44</w:t>
      </w:r>
      <w:r w:rsidRPr="00137848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100,2),'%') The probability of employee age between 38 and 44 is 34.13 % q2_morethan_44 = 1-stats.norm.cdf(44, </w:t>
      </w:r>
      <w:proofErr w:type="spellStart"/>
      <w:r w:rsidRPr="00137848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loc</w:t>
      </w:r>
      <w:proofErr w:type="spellEnd"/>
      <w:r w:rsidRPr="00137848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= mean, scale = std1) print('The probability of employee age more than 44 is',</w:t>
      </w:r>
      <w:proofErr w:type="spellStart"/>
      <w:r w:rsidRPr="00137848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np.round</w:t>
      </w:r>
      <w:proofErr w:type="spellEnd"/>
      <w:r w:rsidRPr="00137848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(q2_morethan_44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100,2),'%') The probability of employee age more than 44 is 15.87 %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true_or_false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(q2_morethan_44 &gt; q2_betweeen_38_and_44) print('Answer:',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true_or_false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)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  <w:t>Answer: False</w:t>
      </w:r>
    </w:p>
    <w:p w:rsidR="00137848" w:rsidRPr="00137848" w:rsidRDefault="00137848" w:rsidP="001378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B. A training program for employees under the age of 30 at the center would be expected to attract about 36 employees.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: True. q2b = </w:t>
      </w:r>
      <w:proofErr w:type="spellStart"/>
      <w:proofErr w:type="gram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stats.norm.cdf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30,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loc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mean, scale = std1)</w:t>
      </w:r>
      <w:r w:rsidRPr="00137848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100 print('A training program for employees under the age of 30 at the center would be expected to attract about',</w:t>
      </w:r>
      <w:proofErr w:type="spellStart"/>
      <w:r w:rsidRPr="00137848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np.round</w:t>
      </w:r>
      <w:proofErr w:type="spellEnd"/>
      <w:r w:rsidRPr="00137848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((q2b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400)/100,0),'employees') A training program for employees under the age of 30 at the center would be expected to attract about 36.0 employees</w:t>
      </w:r>
    </w:p>
    <w:p w:rsidR="00137848" w:rsidRPr="00137848" w:rsidRDefault="00137848" w:rsidP="00137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If X1 ~ N(μ, σ2) and X2 ~ N(μ, σ2) are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iid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normal random variables, then what is the difference between 2 X1 and X1 + X2? Discuss both their distributions and parameters.\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: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i.i.d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and n is Large.</w:t>
      </w:r>
    </w:p>
    <w:p w:rsidR="00137848" w:rsidRPr="00137848" w:rsidRDefault="00137848" w:rsidP="001378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The Difference between 2X1 and (X1 + X2) is the magnitude they hold of two different sample subsets (X1 and X2) from the same </w:t>
      </w:r>
      <w:proofErr w:type="gram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source(</w:t>
      </w:r>
      <w:proofErr w:type="gram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population). X1 and X2 can be a different subset of a sample from a similar source (population) but If X1 ~ N(μ, σ2) then, 2 X1 ~ N(2 μ, 4 σ2 ) If X1 ~ N(μ, σ2) and X2 ~ N(μ, σ2) are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iid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normal random variables then (X1 + X2)</w:t>
      </w:r>
      <w:del w:id="0" w:author="Unknown">
        <w:r w:rsidRPr="00137848">
          <w:rPr>
            <w:rFonts w:ascii="Segoe UI" w:eastAsia="Times New Roman" w:hAnsi="Segoe UI" w:cs="Segoe UI"/>
            <w:color w:val="1F2328"/>
            <w:sz w:val="24"/>
            <w:szCs w:val="24"/>
          </w:rPr>
          <w:delText>N(μ+ μ, σ2+ σ2)</w:delText>
        </w:r>
      </w:del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:rsidR="00137848" w:rsidRPr="00137848" w:rsidRDefault="00137848" w:rsidP="001378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The Normal distribution has two parameters, the mean, µ, and the variance, σ2. µ </w:t>
      </w:r>
      <w:proofErr w:type="gram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gram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σ2satisfy −∞ &lt; µ &lt; ∞, σ2&gt; 0. We write X </w:t>
      </w:r>
      <w:r w:rsidRPr="00137848">
        <w:rPr>
          <w:rFonts w:ascii="Cambria Math" w:eastAsia="Times New Roman" w:hAnsi="Cambria Math" w:cs="Cambria Math"/>
          <w:color w:val="1F2328"/>
          <w:sz w:val="24"/>
          <w:szCs w:val="24"/>
        </w:rPr>
        <w:t>∼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Normal (µ, σ2) or X </w:t>
      </w:r>
      <w:r w:rsidRPr="00137848">
        <w:rPr>
          <w:rFonts w:ascii="Cambria Math" w:eastAsia="Times New Roman" w:hAnsi="Cambria Math" w:cs="Cambria Math"/>
          <w:color w:val="1F2328"/>
          <w:sz w:val="24"/>
          <w:szCs w:val="24"/>
        </w:rPr>
        <w:t>∼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N(</w:t>
      </w:r>
      <w:proofErr w:type="gram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µ, σ2 ).</w:t>
      </w:r>
    </w:p>
    <w:p w:rsidR="00137848" w:rsidRPr="00137848" w:rsidRDefault="00137848" w:rsidP="001378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Let X ~ </w:t>
      </w:r>
      <w:proofErr w:type="gram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N(</w:t>
      </w:r>
      <w:proofErr w:type="gram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100, 202). Find two values, </w:t>
      </w:r>
      <w:proofErr w:type="gram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 and</w:t>
      </w:r>
      <w:proofErr w:type="gram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b, symmetric about the mean, such that the probability of the random variable taking a value between them is 0.99. \</w:t>
      </w:r>
    </w:p>
    <w:p w:rsidR="00137848" w:rsidRPr="00137848" w:rsidRDefault="00137848" w:rsidP="001378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A. 90.5, 105.9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  <w:t>B. 80.2, 119.8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  <w:t>C. 22, 78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  <w:t>D. 48.5, 151.5\ E. 90.1, 109.9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: D. print("""The two values of a and b, symmetric about the mean, are such that the probability of the random variable taking a value between them is 0.99:""",np.round(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stats.norm.interval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(0.99,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loc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= 100, scale = 20),1)) The two values of a and b, symmetric about the mean, are such that the probability of the random variable taking a value between them is 0.99: [ 48.5 151.5]</w:t>
      </w:r>
    </w:p>
    <w:p w:rsidR="00137848" w:rsidRPr="00137848" w:rsidRDefault="00137848" w:rsidP="001378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Consider a company that has two different divisions. The annual profits from the two divisions are independent and have distributions Profit1 ~ </w:t>
      </w:r>
      <w:proofErr w:type="gram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N(</w:t>
      </w:r>
      <w:proofErr w:type="gram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5, 32) and Profit2 ~ N(7, 42) respectively. Both the profits are in $ Million. Answer the following questions about the total profit of the company in Rupees. Assume that $1 =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Rs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. 45\</w:t>
      </w:r>
    </w:p>
    <w:p w:rsidR="00137848" w:rsidRPr="00137848" w:rsidRDefault="00137848" w:rsidP="001378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A. Specify a Rupee range (centered on the mean) such that it contains 95% probability for the annual profit of the company.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: Rupee ranges in between [9.9 to 98.1]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Crore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Rupees, 95% of the time for the Annual Profit of the Company.</w:t>
      </w:r>
    </w:p>
    <w:p w:rsidR="00137848" w:rsidRPr="00137848" w:rsidRDefault="00137848" w:rsidP="001378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B. Specify the 5th percentile of profit (in Rupees) for the company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: The 5TH Percentile of profit for the company is 17 </w:t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Crore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 Rupees</w:t>
      </w:r>
    </w:p>
    <w:p w:rsidR="00137848" w:rsidRPr="00137848" w:rsidRDefault="00137848" w:rsidP="001378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C. Which of the two divisions has a larger probability of making a loss in a given year?</w:t>
      </w:r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spell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 xml:space="preserve">: The Division #2 (Profit2 ~ </w:t>
      </w:r>
      <w:proofErr w:type="gramStart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N(</w:t>
      </w:r>
      <w:proofErr w:type="gramEnd"/>
      <w:r w:rsidRPr="00137848">
        <w:rPr>
          <w:rFonts w:ascii="Segoe UI" w:eastAsia="Times New Roman" w:hAnsi="Segoe UI" w:cs="Segoe UI"/>
          <w:color w:val="1F2328"/>
          <w:sz w:val="24"/>
          <w:szCs w:val="24"/>
        </w:rPr>
        <w:t>7, 42) ) has a larger probability of making a loss in a given year</w:t>
      </w:r>
    </w:p>
    <w:p w:rsidR="00AE340A" w:rsidRDefault="00AE340A">
      <w:bookmarkStart w:id="1" w:name="_GoBack"/>
      <w:bookmarkEnd w:id="1"/>
    </w:p>
    <w:sectPr w:rsidR="00AE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076"/>
    <w:multiLevelType w:val="multilevel"/>
    <w:tmpl w:val="1B9ECF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85700"/>
    <w:multiLevelType w:val="multilevel"/>
    <w:tmpl w:val="AA5E7E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77014"/>
    <w:multiLevelType w:val="multilevel"/>
    <w:tmpl w:val="E0AE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5F719C"/>
    <w:multiLevelType w:val="multilevel"/>
    <w:tmpl w:val="8AFC6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7F7E1A"/>
    <w:multiLevelType w:val="multilevel"/>
    <w:tmpl w:val="056EB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48"/>
    <w:rsid w:val="00137848"/>
    <w:rsid w:val="00A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37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784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37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7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2024-06-04T06:03:00Z</dcterms:created>
  <dcterms:modified xsi:type="dcterms:W3CDTF">2024-06-04T06:04:00Z</dcterms:modified>
</cp:coreProperties>
</file>